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17560" w14:textId="77777777" w:rsidR="00926A3C" w:rsidRPr="003C04E6" w:rsidRDefault="003524B2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>Добрый день.</w:t>
      </w:r>
    </w:p>
    <w:p w14:paraId="3F50BA1E" w14:textId="0F3C04DC" w:rsidR="00077AC9" w:rsidRPr="003C04E6" w:rsidRDefault="00077AC9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>Меня зовут Евгений. Я хотел бы присоединиться к обучению в академии «</w:t>
      </w:r>
      <w:r w:rsidRPr="003C04E6">
        <w:rPr>
          <w:rFonts w:ascii="Times New Roman" w:hAnsi="Times New Roman" w:cs="Times New Roman"/>
          <w:sz w:val="28"/>
          <w:szCs w:val="28"/>
          <w:lang w:val="en-US"/>
        </w:rPr>
        <w:t>Beetroot</w:t>
      </w:r>
      <w:ins w:id="0" w:author="Терещенков Евгений Александрович" w:date="2020-08-19T09:19:00Z">
        <w:r w:rsidR="00413CE8">
          <w:rPr>
            <w:rFonts w:ascii="Times New Roman" w:hAnsi="Times New Roman" w:cs="Times New Roman"/>
            <w:sz w:val="28"/>
            <w:szCs w:val="28"/>
            <w:lang w:val="en-US"/>
          </w:rPr>
          <w:t xml:space="preserve"> Academy</w:t>
        </w:r>
      </w:ins>
      <w:r w:rsidRPr="003C04E6">
        <w:rPr>
          <w:rFonts w:ascii="Times New Roman" w:hAnsi="Times New Roman" w:cs="Times New Roman"/>
          <w:sz w:val="28"/>
          <w:szCs w:val="28"/>
        </w:rPr>
        <w:t>» по курсу «Предпринимательство», и получить знания по запуску цифрового бизнеса и разви</w:t>
      </w:r>
      <w:bookmarkStart w:id="1" w:name="_GoBack"/>
      <w:bookmarkEnd w:id="1"/>
      <w:r w:rsidRPr="003C04E6">
        <w:rPr>
          <w:rFonts w:ascii="Times New Roman" w:hAnsi="Times New Roman" w:cs="Times New Roman"/>
          <w:sz w:val="28"/>
          <w:szCs w:val="28"/>
        </w:rPr>
        <w:t xml:space="preserve">тия своего </w:t>
      </w:r>
      <w:r w:rsidR="003C04E6">
        <w:rPr>
          <w:rFonts w:ascii="Times New Roman" w:hAnsi="Times New Roman" w:cs="Times New Roman"/>
          <w:sz w:val="28"/>
          <w:szCs w:val="28"/>
        </w:rPr>
        <w:t>«</w:t>
      </w:r>
      <w:r w:rsidRPr="003C04E6">
        <w:rPr>
          <w:rFonts w:ascii="Times New Roman" w:hAnsi="Times New Roman" w:cs="Times New Roman"/>
          <w:sz w:val="28"/>
          <w:szCs w:val="28"/>
        </w:rPr>
        <w:t>стартапа</w:t>
      </w:r>
      <w:r w:rsidR="003C04E6">
        <w:rPr>
          <w:rFonts w:ascii="Times New Roman" w:hAnsi="Times New Roman" w:cs="Times New Roman"/>
          <w:sz w:val="28"/>
          <w:szCs w:val="28"/>
        </w:rPr>
        <w:t>»</w:t>
      </w:r>
      <w:r w:rsidRPr="003C04E6">
        <w:rPr>
          <w:rFonts w:ascii="Times New Roman" w:hAnsi="Times New Roman" w:cs="Times New Roman"/>
          <w:sz w:val="28"/>
          <w:szCs w:val="28"/>
        </w:rPr>
        <w:t>.</w:t>
      </w:r>
    </w:p>
    <w:p w14:paraId="1700ED5D" w14:textId="77777777" w:rsidR="00077AC9" w:rsidRPr="003C04E6" w:rsidRDefault="00077AC9" w:rsidP="003C04E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Моя идея заключается в запуске </w:t>
      </w:r>
      <w:r w:rsidR="004734B9" w:rsidRPr="003C04E6">
        <w:rPr>
          <w:rFonts w:ascii="Times New Roman" w:hAnsi="Times New Roman" w:cs="Times New Roman"/>
          <w:sz w:val="28"/>
          <w:szCs w:val="28"/>
        </w:rPr>
        <w:t>агент</w:t>
      </w:r>
      <w:r w:rsidR="003C04E6">
        <w:rPr>
          <w:rFonts w:ascii="Times New Roman" w:hAnsi="Times New Roman" w:cs="Times New Roman"/>
          <w:sz w:val="28"/>
          <w:szCs w:val="28"/>
        </w:rPr>
        <w:t>ства по разработке веб-</w:t>
      </w:r>
      <w:r w:rsidR="004734B9" w:rsidRPr="003C04E6">
        <w:rPr>
          <w:rFonts w:ascii="Times New Roman" w:hAnsi="Times New Roman" w:cs="Times New Roman"/>
          <w:sz w:val="28"/>
          <w:szCs w:val="28"/>
        </w:rPr>
        <w:t>сайтов, их поддержке и продвижению.</w:t>
      </w:r>
    </w:p>
    <w:p w14:paraId="199EC1CF" w14:textId="77777777" w:rsidR="00077AC9" w:rsidRPr="003C04E6" w:rsidRDefault="003C04E6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>Я имею навыки в данной отрасли: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 проходил обучение по курсу «</w:t>
      </w:r>
      <w:r w:rsidR="000276AD" w:rsidRPr="003C04E6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276AD" w:rsidRPr="003C04E6">
        <w:rPr>
          <w:rFonts w:ascii="Times New Roman" w:hAnsi="Times New Roman" w:cs="Times New Roman"/>
          <w:sz w:val="28"/>
          <w:szCs w:val="28"/>
        </w:rPr>
        <w:t>-</w:t>
      </w:r>
      <w:r w:rsidR="000276AD" w:rsidRPr="003C04E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276AD" w:rsidRPr="003C04E6">
        <w:rPr>
          <w:rFonts w:ascii="Times New Roman" w:hAnsi="Times New Roman" w:cs="Times New Roman"/>
          <w:sz w:val="28"/>
          <w:szCs w:val="28"/>
        </w:rPr>
        <w:t>» разработка са</w:t>
      </w:r>
      <w:r w:rsidRPr="003C04E6">
        <w:rPr>
          <w:rFonts w:ascii="Times New Roman" w:hAnsi="Times New Roman" w:cs="Times New Roman"/>
          <w:sz w:val="28"/>
          <w:szCs w:val="28"/>
        </w:rPr>
        <w:t xml:space="preserve">йтов, и 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постоянно принимаю участие в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276AD" w:rsidRPr="003C04E6">
        <w:rPr>
          <w:rFonts w:ascii="Times New Roman" w:hAnsi="Times New Roman" w:cs="Times New Roman"/>
          <w:sz w:val="28"/>
          <w:szCs w:val="28"/>
        </w:rPr>
        <w:t>вебинар</w:t>
      </w:r>
      <w:r>
        <w:rPr>
          <w:rFonts w:ascii="Times New Roman" w:hAnsi="Times New Roman" w:cs="Times New Roman"/>
          <w:sz w:val="28"/>
          <w:szCs w:val="28"/>
        </w:rPr>
        <w:t>ах» по интернет-маркетингу и веб-</w:t>
      </w:r>
      <w:r w:rsidR="000276AD" w:rsidRPr="003C04E6">
        <w:rPr>
          <w:rFonts w:ascii="Times New Roman" w:hAnsi="Times New Roman" w:cs="Times New Roman"/>
          <w:sz w:val="28"/>
          <w:szCs w:val="28"/>
        </w:rPr>
        <w:t>дизайну.</w:t>
      </w:r>
    </w:p>
    <w:p w14:paraId="7A7DDE70" w14:textId="77777777" w:rsidR="000276AD" w:rsidRPr="003C04E6" w:rsidRDefault="004734B9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У меня есть положительный опыт запуска собственного веб сайта, 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продвижения в социальных сетях. </w:t>
      </w:r>
      <w:r w:rsidR="003C04E6" w:rsidRPr="003C04E6">
        <w:rPr>
          <w:rFonts w:ascii="Times New Roman" w:hAnsi="Times New Roman" w:cs="Times New Roman"/>
          <w:sz w:val="28"/>
          <w:szCs w:val="28"/>
        </w:rPr>
        <w:t>Проведения</w:t>
      </w:r>
      <w:r w:rsidR="000276AD" w:rsidRPr="003C04E6">
        <w:rPr>
          <w:rFonts w:ascii="Times New Roman" w:hAnsi="Times New Roman" w:cs="Times New Roman"/>
          <w:sz w:val="28"/>
          <w:szCs w:val="28"/>
        </w:rPr>
        <w:t xml:space="preserve"> переговоров с потенциальными клиентами по разработке интернет продуктов. </w:t>
      </w:r>
    </w:p>
    <w:p w14:paraId="49CB7063" w14:textId="77777777" w:rsidR="00077AC9" w:rsidRPr="003C04E6" w:rsidRDefault="000276AD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На данный момент я сосредоточен на построении процессов своего проекта. Создание и описание технического процесса </w:t>
      </w:r>
      <w:r w:rsidR="003C04E6">
        <w:rPr>
          <w:rFonts w:ascii="Times New Roman" w:hAnsi="Times New Roman" w:cs="Times New Roman"/>
          <w:sz w:val="28"/>
          <w:szCs w:val="28"/>
        </w:rPr>
        <w:t>этапов разработки веб проектов и метрик их контроля</w:t>
      </w:r>
      <w:r w:rsidR="003C04E6" w:rsidRPr="003C04E6">
        <w:rPr>
          <w:rFonts w:ascii="Times New Roman" w:hAnsi="Times New Roman" w:cs="Times New Roman"/>
          <w:sz w:val="28"/>
          <w:szCs w:val="28"/>
        </w:rPr>
        <w:t>,</w:t>
      </w:r>
      <w:r w:rsidRPr="003C04E6">
        <w:rPr>
          <w:rFonts w:ascii="Times New Roman" w:hAnsi="Times New Roman" w:cs="Times New Roman"/>
          <w:sz w:val="28"/>
          <w:szCs w:val="28"/>
        </w:rPr>
        <w:t xml:space="preserve"> а также бизн</w:t>
      </w:r>
      <w:r w:rsidR="003C04E6" w:rsidRPr="003C04E6">
        <w:rPr>
          <w:rFonts w:ascii="Times New Roman" w:hAnsi="Times New Roman" w:cs="Times New Roman"/>
          <w:sz w:val="28"/>
          <w:szCs w:val="28"/>
        </w:rPr>
        <w:t>ес-процессов по позиционированию</w:t>
      </w:r>
      <w:r w:rsidRPr="003C04E6">
        <w:rPr>
          <w:rFonts w:ascii="Times New Roman" w:hAnsi="Times New Roman" w:cs="Times New Roman"/>
          <w:sz w:val="28"/>
          <w:szCs w:val="28"/>
        </w:rPr>
        <w:t xml:space="preserve"> себя на рынке и привлечению клиентов.</w:t>
      </w:r>
    </w:p>
    <w:p w14:paraId="1CA36FFE" w14:textId="77777777" w:rsidR="00077AC9" w:rsidRPr="003C04E6" w:rsidRDefault="000276AD" w:rsidP="003C04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4E6">
        <w:rPr>
          <w:rFonts w:ascii="Times New Roman" w:hAnsi="Times New Roman" w:cs="Times New Roman"/>
          <w:sz w:val="28"/>
          <w:szCs w:val="28"/>
        </w:rPr>
        <w:t xml:space="preserve">Эта программа поможет мне изучить и применять алгоритмы построения системного бизнеса, </w:t>
      </w:r>
      <w:r w:rsidR="003C04E6" w:rsidRPr="003C04E6">
        <w:rPr>
          <w:rFonts w:ascii="Times New Roman" w:hAnsi="Times New Roman" w:cs="Times New Roman"/>
          <w:sz w:val="28"/>
          <w:szCs w:val="28"/>
        </w:rPr>
        <w:t>поэтапного развития своей идеи, привлечения клиентов. Приобрести новые знакомства, а также перенять опыт у наставников и коллег.</w:t>
      </w:r>
    </w:p>
    <w:sectPr w:rsidR="00077AC9" w:rsidRPr="003C04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E7FFC" w14:textId="77777777" w:rsidR="003C04E6" w:rsidRDefault="003C04E6" w:rsidP="003C04E6">
      <w:pPr>
        <w:spacing w:after="0" w:line="240" w:lineRule="auto"/>
      </w:pPr>
      <w:r>
        <w:separator/>
      </w:r>
    </w:p>
  </w:endnote>
  <w:endnote w:type="continuationSeparator" w:id="0">
    <w:p w14:paraId="00866AB0" w14:textId="77777777" w:rsidR="003C04E6" w:rsidRDefault="003C04E6" w:rsidP="003C04E6">
      <w:pPr>
        <w:spacing w:after="0" w:line="240" w:lineRule="auto"/>
      </w:pPr>
      <w:r>
        <w:continuationSeparator/>
      </w:r>
    </w:p>
  </w:endnote>
  <w:endnote w:type="continuationNotice" w:id="1">
    <w:p w14:paraId="698C8B3E" w14:textId="77777777" w:rsidR="00413CE8" w:rsidRDefault="00413C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B6E26" w14:textId="77777777" w:rsidR="00413CE8" w:rsidRDefault="00413C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1D2F9" w14:textId="77777777" w:rsidR="00413CE8" w:rsidRDefault="00413C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5B494" w14:textId="77777777" w:rsidR="00413CE8" w:rsidRDefault="00413C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CD873" w14:textId="77777777" w:rsidR="003C04E6" w:rsidRDefault="003C04E6" w:rsidP="003C04E6">
      <w:pPr>
        <w:spacing w:after="0" w:line="240" w:lineRule="auto"/>
      </w:pPr>
      <w:r>
        <w:separator/>
      </w:r>
    </w:p>
  </w:footnote>
  <w:footnote w:type="continuationSeparator" w:id="0">
    <w:p w14:paraId="77B3ADB9" w14:textId="77777777" w:rsidR="003C04E6" w:rsidRDefault="003C04E6" w:rsidP="003C04E6">
      <w:pPr>
        <w:spacing w:after="0" w:line="240" w:lineRule="auto"/>
      </w:pPr>
      <w:r>
        <w:continuationSeparator/>
      </w:r>
    </w:p>
  </w:footnote>
  <w:footnote w:type="continuationNotice" w:id="1">
    <w:p w14:paraId="32000BC3" w14:textId="77777777" w:rsidR="00413CE8" w:rsidRDefault="00413C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9C832" w14:textId="77777777" w:rsidR="00413CE8" w:rsidRDefault="00413C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E457E" w14:textId="77777777" w:rsidR="00413CE8" w:rsidRDefault="00413C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17119" w14:textId="77777777" w:rsidR="00413CE8" w:rsidRDefault="00413C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B2"/>
    <w:rsid w:val="000276AD"/>
    <w:rsid w:val="00077AC9"/>
    <w:rsid w:val="002D2E11"/>
    <w:rsid w:val="003524B2"/>
    <w:rsid w:val="003C04E6"/>
    <w:rsid w:val="003F0CC3"/>
    <w:rsid w:val="00413CE8"/>
    <w:rsid w:val="004734B9"/>
    <w:rsid w:val="009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C7BD3A"/>
  <w15:chartTrackingRefBased/>
  <w15:docId w15:val="{3A101584-44EB-4169-910C-C1D56D9C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3CE8"/>
  </w:style>
  <w:style w:type="paragraph" w:styleId="a5">
    <w:name w:val="footer"/>
    <w:basedOn w:val="a"/>
    <w:link w:val="a6"/>
    <w:uiPriority w:val="99"/>
    <w:unhideWhenUsed/>
    <w:rsid w:val="00413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1" ma:contentTypeDescription="Create a new document." ma:contentTypeScope="" ma:versionID="77297ee86fb36985660db17124980350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cd490a95223f278e161b6508da34b79d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F5D1D-0782-4160-8498-8A42A0DD67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8D84B1-DADA-4A7F-B819-6F299000E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C77907-6A4A-426B-BF16-CBF14C500611}">
  <ds:schemaRefs>
    <ds:schemaRef ds:uri="http://purl.org/dc/terms/"/>
    <ds:schemaRef ds:uri="http://schemas.openxmlformats.org/package/2006/metadata/core-properties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0cff0096-7bc3-4e6c-b62e-4230463993f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2</cp:revision>
  <dcterms:created xsi:type="dcterms:W3CDTF">2020-08-19T06:21:00Z</dcterms:created>
  <dcterms:modified xsi:type="dcterms:W3CDTF">2020-08-19T06:21:00Z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0x01010087C054FCA5F80F4F9EF4C079A0AA953F</vt:lpwstr>
  </property>
</Properties>
</file>